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918"/>
      </w:tblGrid>
      <w:tr w:rsidR="00DF1D32" w14:paraId="3DB887B3" w14:textId="77777777" w:rsidTr="000205C9">
        <w:trPr>
          <w:trHeight w:val="485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78ECF" w14:textId="5624518E" w:rsidR="00DF1D32" w:rsidRDefault="000205C9">
            <w:pPr>
              <w:pStyle w:val="TableStyle2"/>
              <w:jc w:val="center"/>
            </w:pPr>
            <w:r>
              <w:rPr>
                <w:b/>
                <w:bCs/>
              </w:rPr>
              <w:t>Date</w:t>
            </w:r>
            <w:r w:rsidR="00BF2C0F">
              <w:rPr>
                <w:b/>
                <w:bCs/>
              </w:rPr>
              <w:t xml:space="preserve"> &amp; Time of Entry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E7B2F" w14:textId="77777777" w:rsidR="00DF1D32" w:rsidRDefault="000205C9">
            <w:pPr>
              <w:pStyle w:val="TableStyle2"/>
              <w:jc w:val="center"/>
            </w:pPr>
            <w:r>
              <w:rPr>
                <w:b/>
                <w:bCs/>
              </w:rPr>
              <w:t xml:space="preserve">Work in progress, list of completed tasks, challenges, solutions, concerns,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…</w:t>
            </w:r>
          </w:p>
        </w:tc>
      </w:tr>
      <w:tr w:rsidR="00DF1D32" w14:paraId="069DDE46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EBD15" w14:textId="77777777" w:rsidR="00DF1D32" w:rsidRDefault="00E1626C">
            <w:r>
              <w:t>6/6/2018</w:t>
            </w:r>
          </w:p>
          <w:p w14:paraId="6B3ABEC2" w14:textId="6FF48A68" w:rsidR="00E1626C" w:rsidRDefault="00E1626C"/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BB9A" w14:textId="12BD424C" w:rsidR="00D43D81" w:rsidRDefault="00D43D81">
            <w:r>
              <w:t xml:space="preserve">-import </w:t>
            </w:r>
            <w:proofErr w:type="spellStart"/>
            <w:r>
              <w:t>java.uitl.Random</w:t>
            </w:r>
            <w:proofErr w:type="spellEnd"/>
            <w:r>
              <w:t xml:space="preserve">: to generate bingo chart with random numbers. Import </w:t>
            </w:r>
            <w:proofErr w:type="spellStart"/>
            <w:r>
              <w:t>java.util.Scanner</w:t>
            </w:r>
            <w:proofErr w:type="spellEnd"/>
            <w:r>
              <w:t xml:space="preserve">: to recognize user input. </w:t>
            </w:r>
            <w:r w:rsidR="007A48EF">
              <w:t xml:space="preserve">Import </w:t>
            </w:r>
            <w:proofErr w:type="spellStart"/>
            <w:r w:rsidR="007A48EF">
              <w:t>java.util.Arrays</w:t>
            </w:r>
            <w:proofErr w:type="spellEnd"/>
            <w:r w:rsidR="007A48EF">
              <w:t xml:space="preserve">: </w:t>
            </w:r>
            <w:r w:rsidR="00352A28">
              <w:t xml:space="preserve">for sequential and binary searches that may be used later on. Import </w:t>
            </w:r>
            <w:proofErr w:type="spellStart"/>
            <w:r w:rsidR="00352A28">
              <w:t>java.util.ArrayList</w:t>
            </w:r>
            <w:proofErr w:type="spellEnd"/>
            <w:r w:rsidR="00352A28">
              <w:t xml:space="preserve">: to create </w:t>
            </w:r>
            <w:proofErr w:type="spellStart"/>
            <w:r w:rsidR="00352A28">
              <w:t>arrayLists</w:t>
            </w:r>
            <w:proofErr w:type="spellEnd"/>
            <w:r w:rsidR="00352A28">
              <w:t xml:space="preserve"> that will hold the bingo numbers later on</w:t>
            </w:r>
          </w:p>
          <w:p w14:paraId="698D90E2" w14:textId="0CF6A78A" w:rsidR="00DF1D32" w:rsidRDefault="00D43D81">
            <w:r>
              <w:t>-Created final integers ROW, and COL(bingo chart properties that will stay the same for the rest of the game).</w:t>
            </w:r>
          </w:p>
          <w:p w14:paraId="6BE8CD83" w14:textId="32B74A43" w:rsidR="00D43D81" w:rsidRDefault="00D43D81">
            <w:r>
              <w:t>-Created Boolean, game, to let the user either to play the game again or to quit(used in the while loop-&gt; activates when game is true)</w:t>
            </w:r>
          </w:p>
          <w:p w14:paraId="3CA8B2A0" w14:textId="37B3FAEE" w:rsidR="00D43D81" w:rsidRDefault="00D43D81">
            <w:r>
              <w:t xml:space="preserve">     -User can either answer with y or no(for yes and no), which will be recognized by char </w:t>
            </w:r>
            <w:proofErr w:type="spellStart"/>
            <w:r>
              <w:t>yesNo</w:t>
            </w:r>
            <w:proofErr w:type="spellEnd"/>
            <w:r>
              <w:t xml:space="preserve">(reads user input String </w:t>
            </w:r>
            <w:proofErr w:type="spellStart"/>
            <w:r>
              <w:t>yesNoInput</w:t>
            </w:r>
            <w:proofErr w:type="spellEnd"/>
            <w:r>
              <w:t xml:space="preserve"> and uses the first letter to check if it is y or n)</w:t>
            </w:r>
          </w:p>
          <w:p w14:paraId="0EAE516F" w14:textId="159ACA85" w:rsidR="007A48EF" w:rsidRDefault="007A48EF">
            <w:r>
              <w:t>-Created 2 arrays for bingo charts(one for the user and other for the computer). Each elements in the arrays gets value through for loop</w:t>
            </w:r>
          </w:p>
          <w:p w14:paraId="6E5806B6" w14:textId="7A9F379A" w:rsidR="007A48EF" w:rsidRDefault="007A48EF">
            <w:r>
              <w:t xml:space="preserve">     -Stores each generated values in </w:t>
            </w:r>
            <w:proofErr w:type="spellStart"/>
            <w:r>
              <w:t>ArrayList</w:t>
            </w:r>
            <w:proofErr w:type="spellEnd"/>
            <w:r>
              <w:t xml:space="preserve"> to check for overlapping values -&gt; if overlaps, generate a new random value. If not, keep the current value and continue</w:t>
            </w:r>
          </w:p>
          <w:p w14:paraId="47B2B3C7" w14:textId="21B56E19" w:rsidR="007A48EF" w:rsidRDefault="007A48EF">
            <w:r>
              <w:t xml:space="preserve">-Sub in the values of the generated </w:t>
            </w:r>
            <w:proofErr w:type="spellStart"/>
            <w:r>
              <w:t>ArrayList</w:t>
            </w:r>
            <w:proofErr w:type="spellEnd"/>
            <w:r>
              <w:t xml:space="preserve"> to 2d </w:t>
            </w:r>
            <w:proofErr w:type="spellStart"/>
            <w:r>
              <w:t>arrayLists</w:t>
            </w:r>
            <w:proofErr w:type="spellEnd"/>
            <w:r>
              <w:t xml:space="preserve"> using the for loop.</w:t>
            </w:r>
            <w:r w:rsidR="00352A28">
              <w:t xml:space="preserve"> Each elements in the </w:t>
            </w:r>
            <w:proofErr w:type="spellStart"/>
            <w:r w:rsidR="00352A28">
              <w:t>arrayList</w:t>
            </w:r>
            <w:proofErr w:type="spellEnd"/>
            <w:r w:rsidR="00352A28">
              <w:t xml:space="preserve"> have separate variables</w:t>
            </w:r>
          </w:p>
          <w:p w14:paraId="47B5056C" w14:textId="7C3ACAE0" w:rsidR="00D43D81" w:rsidRDefault="00D43D81">
            <w:r>
              <w:t>-Any error is yet unknown; no output process is done yet other than game instructions and asking for name(intro)</w:t>
            </w:r>
          </w:p>
        </w:tc>
      </w:tr>
      <w:tr w:rsidR="00DF1D32" w14:paraId="23FBE167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001E" w14:textId="77777777" w:rsidR="00DF1D32" w:rsidRDefault="00D43D81">
            <w:r>
              <w:t>6/7/2018</w:t>
            </w:r>
          </w:p>
          <w:p w14:paraId="2DF4DF35" w14:textId="77777777" w:rsidR="00352A28" w:rsidRDefault="00352A28"/>
          <w:p w14:paraId="422E33DD" w14:textId="77777777" w:rsidR="00352A28" w:rsidRDefault="00352A28"/>
          <w:p w14:paraId="6B06515E" w14:textId="77777777" w:rsidR="00352A28" w:rsidRDefault="00352A28"/>
          <w:p w14:paraId="152F6814" w14:textId="77777777" w:rsidR="00352A28" w:rsidRDefault="00352A28"/>
          <w:p w14:paraId="7DBFA2E6" w14:textId="77777777" w:rsidR="00352A28" w:rsidRDefault="00352A28"/>
          <w:p w14:paraId="1BF707A8" w14:textId="77777777" w:rsidR="00352A28" w:rsidRDefault="00352A28"/>
          <w:p w14:paraId="2686FD49" w14:textId="77777777" w:rsidR="00352A28" w:rsidRDefault="00352A28"/>
          <w:p w14:paraId="25A62BED" w14:textId="77777777" w:rsidR="00352A28" w:rsidRDefault="00352A28"/>
          <w:p w14:paraId="76E7CCFC" w14:textId="77777777" w:rsidR="00352A28" w:rsidRDefault="00352A28"/>
          <w:p w14:paraId="34E8B45D" w14:textId="77777777" w:rsidR="00352A28" w:rsidRDefault="00352A28"/>
          <w:p w14:paraId="7164D554" w14:textId="2EBC0603" w:rsidR="00352A28" w:rsidRDefault="00352A28">
            <w:r>
              <w:t>11:15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0EC8" w14:textId="5EB9E39E" w:rsidR="00DF1D32" w:rsidRDefault="00D43D81">
            <w:r>
              <w:t xml:space="preserve">-Created a </w:t>
            </w:r>
            <w:r w:rsidR="007A48EF">
              <w:t xml:space="preserve">void </w:t>
            </w:r>
            <w:r>
              <w:t xml:space="preserve">method called </w:t>
            </w:r>
            <w:commentRangeStart w:id="0"/>
            <w:proofErr w:type="spellStart"/>
            <w:r>
              <w:t>showArray</w:t>
            </w:r>
            <w:proofErr w:type="spellEnd"/>
            <w:r w:rsidR="007A48EF">
              <w:t>(2d</w:t>
            </w:r>
            <w:commentRangeEnd w:id="0"/>
            <w:r w:rsidR="004C1F57">
              <w:rPr>
                <w:rStyle w:val="CommentReference"/>
              </w:rPr>
              <w:commentReference w:id="0"/>
            </w:r>
            <w:r w:rsidR="007A48EF">
              <w:t>)</w:t>
            </w:r>
            <w:r>
              <w:t xml:space="preserve">; to be able to access the method </w:t>
            </w:r>
            <w:proofErr w:type="spellStart"/>
            <w:r>
              <w:t>everytime</w:t>
            </w:r>
            <w:proofErr w:type="spellEnd"/>
            <w:r>
              <w:t xml:space="preserve"> I need to display the bingo chart to the user.</w:t>
            </w:r>
          </w:p>
          <w:p w14:paraId="5C3D540A" w14:textId="75BF7B79" w:rsidR="007A48EF" w:rsidRDefault="007A48EF">
            <w:r>
              <w:t>-</w:t>
            </w:r>
            <w:commentRangeStart w:id="1"/>
            <w:r>
              <w:t>Sub in the 2d arrays created in the main method</w:t>
            </w:r>
            <w:commentRangeEnd w:id="1"/>
            <w:r w:rsidR="004C1F57">
              <w:rPr>
                <w:rStyle w:val="CommentReference"/>
              </w:rPr>
              <w:commentReference w:id="1"/>
            </w:r>
          </w:p>
          <w:p w14:paraId="31F6EB4E" w14:textId="599AAFB6" w:rsidR="007A48EF" w:rsidRDefault="007A48EF">
            <w:r>
              <w:t xml:space="preserve">-Call </w:t>
            </w:r>
            <w:proofErr w:type="spellStart"/>
            <w:r>
              <w:t>showArray</w:t>
            </w:r>
            <w:proofErr w:type="spellEnd"/>
            <w:r>
              <w:t xml:space="preserve"> in the main method to see the output</w:t>
            </w:r>
          </w:p>
          <w:p w14:paraId="23232014" w14:textId="07C78D55" w:rsidR="007A48EF" w:rsidRDefault="00D43D81">
            <w:r>
              <w:t>-No syntax</w:t>
            </w:r>
            <w:r w:rsidR="007A48EF">
              <w:t xml:space="preserve"> error</w:t>
            </w:r>
            <w:r>
              <w:t xml:space="preserve">, </w:t>
            </w:r>
            <w:commentRangeStart w:id="2"/>
            <w:r>
              <w:t>but output is not following my intentions</w:t>
            </w:r>
            <w:commentRangeEnd w:id="2"/>
            <w:r w:rsidR="004C1F57">
              <w:rPr>
                <w:rStyle w:val="CommentReference"/>
              </w:rPr>
              <w:commentReference w:id="2"/>
            </w:r>
            <w:r>
              <w:t xml:space="preserve">; </w:t>
            </w:r>
          </w:p>
          <w:p w14:paraId="00557319" w14:textId="77777777" w:rsidR="00D43D81" w:rsidRDefault="007A48EF">
            <w:r>
              <w:t xml:space="preserve">     -</w:t>
            </w:r>
            <w:r w:rsidR="00D43D81">
              <w:t xml:space="preserve">each number in the chart are replicated </w:t>
            </w:r>
            <w:r>
              <w:t>25 times(each number in the bingo chart got a chart of its own; 25 bingo charts(one chart is formed of same randomly generated number))</w:t>
            </w:r>
          </w:p>
          <w:p w14:paraId="64025C9C" w14:textId="77777777" w:rsidR="007A48EF" w:rsidRDefault="007A48EF">
            <w:r>
              <w:t xml:space="preserve">     -The numbers are overlapping/ignoring the fact that the same number is generated 25 times, the number still overlaps with other number that generates 25 times. </w:t>
            </w:r>
          </w:p>
          <w:p w14:paraId="735E864C" w14:textId="77777777" w:rsidR="007A48EF" w:rsidRDefault="007A48EF">
            <w:r>
              <w:t xml:space="preserve">-First attempt to fix the error: </w:t>
            </w:r>
          </w:p>
          <w:p w14:paraId="4458F6AB" w14:textId="66C153CD" w:rsidR="005519ED" w:rsidRDefault="007A48EF">
            <w:r>
              <w:t xml:space="preserve">     -</w:t>
            </w:r>
            <w:r w:rsidR="005519ED">
              <w:t>worked with one chart at a time and tried executing again(commented out the other chart codes)/ still not working/ not able to find source of error(again, no syntax error/ unintended output)</w:t>
            </w:r>
          </w:p>
        </w:tc>
      </w:tr>
      <w:tr w:rsidR="00DF1D32" w14:paraId="72221CF3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9BF" w14:textId="6132D0BC" w:rsidR="00DF1D32" w:rsidRDefault="00521B48">
            <w:r>
              <w:t>6/8/2018</w:t>
            </w:r>
            <w:r w:rsidR="004E321E">
              <w:t xml:space="preserve"> 10:12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25E0" w14:textId="5DC9FA76" w:rsidR="00DF1D32" w:rsidRDefault="004E321E">
            <w:r>
              <w:t xml:space="preserve">-Created a new class and rewrote the part of the code that wasn’t working as </w:t>
            </w:r>
            <w:del w:id="3" w:author="Mr. Petti" w:date="2018-06-24T17:44:00Z">
              <w:r w:rsidDel="004C1F57">
                <w:delText>my</w:delText>
              </w:r>
            </w:del>
            <w:r>
              <w:t xml:space="preserve"> inten</w:t>
            </w:r>
            <w:ins w:id="4" w:author="Mr. Petti" w:date="2018-06-24T17:44:00Z">
              <w:r w:rsidR="004C1F57">
                <w:t xml:space="preserve">ded </w:t>
              </w:r>
            </w:ins>
            <w:del w:id="5" w:author="Mr. Petti" w:date="2018-06-24T17:44:00Z">
              <w:r w:rsidDel="004C1F57">
                <w:delText>tion</w:delText>
              </w:r>
            </w:del>
            <w:r>
              <w:t xml:space="preserve">. </w:t>
            </w:r>
            <w:commentRangeStart w:id="6"/>
            <w:r>
              <w:t xml:space="preserve">Worked on the new class, </w:t>
            </w:r>
            <w:commentRangeEnd w:id="6"/>
            <w:r w:rsidR="004C1F57">
              <w:rPr>
                <w:rStyle w:val="CommentReference"/>
              </w:rPr>
              <w:commentReference w:id="6"/>
            </w:r>
            <w:r>
              <w:t>but still didn’t work on the original class when subbed in the same code</w:t>
            </w:r>
          </w:p>
          <w:p w14:paraId="138C9CFA" w14:textId="77777777" w:rsidR="004E321E" w:rsidRDefault="004E321E">
            <w:r>
              <w:t xml:space="preserve">     -New class creates a single 5by5 bingo chart per user(as intended), except the numbers are still overlapping in the chart.</w:t>
            </w:r>
          </w:p>
          <w:p w14:paraId="3A33D93F" w14:textId="08FA1AA1" w:rsidR="005519ED" w:rsidRDefault="005519ED">
            <w:r>
              <w:t>-First attempt to tix the error(overlapping numbers):</w:t>
            </w:r>
          </w:p>
        </w:tc>
      </w:tr>
      <w:tr w:rsidR="00DF1D32" w14:paraId="1DEA729B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9908" w14:textId="77777777" w:rsidR="00DF1D32" w:rsidRDefault="00DF1D32"/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7A0A" w14:textId="25B82B43" w:rsidR="00DF1D32" w:rsidRDefault="005519ED">
            <w:r>
              <w:t xml:space="preserve">     -made a separate void method for checking overlapping values(makes the main method more organized and less chaotic)/ method is called when overlap is true(when </w:t>
            </w:r>
            <w:proofErr w:type="spellStart"/>
            <w:r>
              <w:t>bingoArray</w:t>
            </w:r>
            <w:proofErr w:type="spellEnd"/>
            <w:r>
              <w:t xml:space="preserve"> index value is equal to any previously saved numbers)</w:t>
            </w:r>
          </w:p>
        </w:tc>
      </w:tr>
      <w:tr w:rsidR="00DF1D32" w14:paraId="7CEB8F2C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54CA" w14:textId="31E1E183" w:rsidR="00DF1D32" w:rsidRDefault="00DB70E8">
            <w:r>
              <w:t>6/11/2018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A79B0" w14:textId="77777777" w:rsidR="00DF1D32" w:rsidRDefault="00DB70E8">
            <w:r>
              <w:t>^Moving onto next steps(</w:t>
            </w:r>
            <w:commentRangeStart w:id="7"/>
            <w:r>
              <w:t>problem is taking up too much time</w:t>
            </w:r>
            <w:commentRangeEnd w:id="7"/>
            <w:r w:rsidR="009D7B3E">
              <w:rPr>
                <w:rStyle w:val="CommentReference"/>
              </w:rPr>
              <w:commentReference w:id="7"/>
            </w:r>
            <w:r>
              <w:t>)</w:t>
            </w:r>
          </w:p>
          <w:p w14:paraId="5A5A9A2E" w14:textId="77777777" w:rsidR="00DB70E8" w:rsidRDefault="00DB70E8">
            <w:r>
              <w:t>-Created a method to check for bingo(if certain variable are all 0, bingo is true/used method to check for bunch of cases)</w:t>
            </w:r>
          </w:p>
          <w:p w14:paraId="6D309C5D" w14:textId="7B1619B7" w:rsidR="00DB70E8" w:rsidRDefault="00DB70E8">
            <w:r>
              <w:t>-Made the program to catch any matching numbers(with the randomly given Bingo number from each round) and turn their value to zero</w:t>
            </w:r>
          </w:p>
        </w:tc>
      </w:tr>
      <w:tr w:rsidR="00DF1D32" w14:paraId="12353CD1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80B2" w14:textId="48AB724D" w:rsidR="00DF1D32" w:rsidRDefault="007E39F0">
            <w:r>
              <w:t>6/12/2018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B1C0" w14:textId="77777777" w:rsidR="00DF1D32" w:rsidRDefault="007E39F0">
            <w:r>
              <w:t>-Identifying a bingo: first attempt didn’t work</w:t>
            </w:r>
          </w:p>
          <w:p w14:paraId="678A430A" w14:textId="77777777" w:rsidR="007E39F0" w:rsidRDefault="007E39F0">
            <w:r>
              <w:t xml:space="preserve">     -Compared each v</w:t>
            </w:r>
            <w:r w:rsidR="00F333FA">
              <w:t>ariables in every possible situation</w:t>
            </w:r>
          </w:p>
          <w:p w14:paraId="3739BCA0" w14:textId="77777777" w:rsidR="00F333FA" w:rsidRDefault="00F333FA">
            <w:r>
              <w:t xml:space="preserve">     -Problem: outputs bingo after the first round for all situations</w:t>
            </w:r>
          </w:p>
          <w:p w14:paraId="57304555" w14:textId="77777777" w:rsidR="00F333FA" w:rsidRDefault="00F333FA">
            <w:r>
              <w:t xml:space="preserve">     -Something wrong with stored values in the variable</w:t>
            </w:r>
          </w:p>
          <w:p w14:paraId="4004FA6F" w14:textId="22972B7E" w:rsidR="00E8164E" w:rsidRDefault="00F333FA">
            <w:r>
              <w:t xml:space="preserve">     -when values are inserted to 2d array, </w:t>
            </w:r>
            <w:r w:rsidR="00A04CE0">
              <w:t>the variables stay with value of zero</w:t>
            </w:r>
            <w:r w:rsidR="00AD2638">
              <w:t>(the variables stay as their initialized values, which is zero)</w:t>
            </w:r>
            <w:r w:rsidR="00A04CE0">
              <w:t>.</w:t>
            </w:r>
            <w:r w:rsidR="00E8164E">
              <w:t xml:space="preserve"> </w:t>
            </w:r>
          </w:p>
          <w:p w14:paraId="557E77FD" w14:textId="29504820" w:rsidR="00F333FA" w:rsidRDefault="00E8164E">
            <w:r>
              <w:t>Second attempt: use for loop to access each index of 2d array</w:t>
            </w:r>
          </w:p>
          <w:p w14:paraId="07EBBFFB" w14:textId="2C20A268" w:rsidR="00E8164E" w:rsidRDefault="00E8164E">
            <w:r>
              <w:t xml:space="preserve">     -Solved: </w:t>
            </w:r>
            <w:r w:rsidR="00E348E9">
              <w:t>reads the numbers on the chart(not zeros)</w:t>
            </w:r>
          </w:p>
          <w:p w14:paraId="1312D6AE" w14:textId="77777777" w:rsidR="00E8164E" w:rsidRDefault="00E8164E">
            <w:r>
              <w:t xml:space="preserve">     -Unsolved: bingo turns true when there are three zeros anywhere in the chart(something wrong with method or method call)</w:t>
            </w:r>
          </w:p>
          <w:p w14:paraId="0033F4DF" w14:textId="77777777" w:rsidR="00E8164E" w:rsidRDefault="00E8164E">
            <w:r>
              <w:t>-New problem: numbers that are not in the chart are eliminated</w:t>
            </w:r>
          </w:p>
          <w:p w14:paraId="06B6144B" w14:textId="77A91654" w:rsidR="00AD2638" w:rsidRDefault="00AD2638">
            <w:r>
              <w:t xml:space="preserve">      -First attempt: solved-needed to put the if statements together(nested loops) instead of putting them se</w:t>
            </w:r>
            <w:r w:rsidR="00110BE0">
              <w:t>pa</w:t>
            </w:r>
            <w:r>
              <w:t>rately</w:t>
            </w:r>
          </w:p>
        </w:tc>
      </w:tr>
      <w:tr w:rsidR="00DF1D32" w14:paraId="4714A11D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6BCD" w14:textId="77777777" w:rsidR="00DF1D32" w:rsidRDefault="00121C51">
            <w:r>
              <w:t>6/13/2018</w:t>
            </w:r>
          </w:p>
          <w:p w14:paraId="6D3316A6" w14:textId="77777777" w:rsidR="00121C51" w:rsidRDefault="00121C51"/>
          <w:p w14:paraId="72A5B3C4" w14:textId="77777777" w:rsidR="00121C51" w:rsidRDefault="00121C51"/>
          <w:p w14:paraId="2179385B" w14:textId="77777777" w:rsidR="00121C51" w:rsidRDefault="00B00D42">
            <w:r>
              <w:t>09</w:t>
            </w:r>
            <w:r w:rsidR="00121C51">
              <w:t>:</w:t>
            </w:r>
            <w:r>
              <w:t>58</w:t>
            </w:r>
          </w:p>
          <w:p w14:paraId="6B8E28D8" w14:textId="77777777" w:rsidR="003852EC" w:rsidRDefault="003852EC"/>
          <w:p w14:paraId="36BB960B" w14:textId="26510C3B" w:rsidR="003852EC" w:rsidRDefault="003852EC">
            <w:r>
              <w:t>10:</w:t>
            </w:r>
            <w:r w:rsidR="008D5440">
              <w:t>1</w:t>
            </w:r>
            <w:r>
              <w:t>1</w:t>
            </w:r>
          </w:p>
          <w:p w14:paraId="782962B6" w14:textId="77777777" w:rsidR="005956A6" w:rsidRDefault="005956A6"/>
          <w:p w14:paraId="7691DFFC" w14:textId="77777777" w:rsidR="005956A6" w:rsidRDefault="005956A6"/>
          <w:p w14:paraId="2F44B642" w14:textId="77777777" w:rsidR="005956A6" w:rsidRDefault="005956A6"/>
          <w:p w14:paraId="1F6AE0EA" w14:textId="7CFD6CA4" w:rsidR="005956A6" w:rsidRDefault="005956A6">
            <w:r>
              <w:t>10:39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04B8" w14:textId="77777777" w:rsidR="00DF1D32" w:rsidRDefault="00E8164E">
            <w:r>
              <w:t>*pre called numbers can’t be called again</w:t>
            </w:r>
          </w:p>
          <w:p w14:paraId="2DA208EC" w14:textId="77777777" w:rsidR="00C96E83" w:rsidRDefault="00C96E83">
            <w:r>
              <w:t>*let the user chose their own numbers for bingo chart if overlap kept unsolved by the end of this period</w:t>
            </w:r>
            <w:r w:rsidR="00BB087A">
              <w:t>(more interaction with the user)</w:t>
            </w:r>
          </w:p>
          <w:p w14:paraId="30BC12B1" w14:textId="77777777" w:rsidR="00121C51" w:rsidRDefault="00B00D42">
            <w:r>
              <w:t xml:space="preserve">-lets the user the </w:t>
            </w:r>
            <w:proofErr w:type="spellStart"/>
            <w:r>
              <w:t>chose</w:t>
            </w:r>
            <w:proofErr w:type="spellEnd"/>
            <w:r>
              <w:t xml:space="preserve"> their own numbers(giving instructions so that they wouldn’t put in overlapping values)</w:t>
            </w:r>
          </w:p>
          <w:p w14:paraId="4806DA72" w14:textId="77777777" w:rsidR="00792CAE" w:rsidRDefault="00792CAE">
            <w:r>
              <w:t>-</w:t>
            </w:r>
            <w:r w:rsidR="003852EC">
              <w:t>Program recognizes bingo</w:t>
            </w:r>
            <w:r w:rsidR="00A94273">
              <w:t xml:space="preserve"> from all possibilities</w:t>
            </w:r>
          </w:p>
          <w:p w14:paraId="30CC3586" w14:textId="77777777" w:rsidR="00117147" w:rsidRDefault="00117147">
            <w:r>
              <w:t>*sti</w:t>
            </w:r>
            <w:bookmarkStart w:id="8" w:name="_GoBack"/>
            <w:bookmarkEnd w:id="8"/>
            <w:r>
              <w:t>ll need to add computer’s bingo chart(play with same numbers but distributed differently on the chart</w:t>
            </w:r>
            <w:r w:rsidR="00BA72DA">
              <w:t>/random if possible*</w:t>
            </w:r>
            <w:r>
              <w:t>)</w:t>
            </w:r>
          </w:p>
          <w:p w14:paraId="4AFCF9FF" w14:textId="77777777" w:rsidR="00BA72DA" w:rsidRDefault="00BA72DA">
            <w:r>
              <w:t>*add more interaction between the player and the program</w:t>
            </w:r>
          </w:p>
          <w:p w14:paraId="7BAEE8D7" w14:textId="77777777" w:rsidR="00BA72DA" w:rsidRDefault="00BA72DA">
            <w:r>
              <w:t xml:space="preserve">-Game </w:t>
            </w:r>
            <w:r w:rsidR="005956A6">
              <w:t xml:space="preserve">finds bingo with no interaction in between -&gt; to slow it down: </w:t>
            </w:r>
          </w:p>
          <w:p w14:paraId="62433351" w14:textId="289DE87D" w:rsidR="005956A6" w:rsidRDefault="005956A6">
            <w:r>
              <w:t xml:space="preserve">     -ask the user to press zero to continue to next round/give time to check the bingo chart and etc</w:t>
            </w:r>
          </w:p>
        </w:tc>
      </w:tr>
      <w:tr w:rsidR="00110BE0" w14:paraId="2A934718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185A" w14:textId="2B186EF9" w:rsidR="00110BE0" w:rsidRDefault="00110BE0">
            <w:r>
              <w:t>6/14/2018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C334" w14:textId="77777777" w:rsidR="00110BE0" w:rsidRDefault="00CC2167">
            <w:r>
              <w:t>-Bingo is working</w:t>
            </w:r>
          </w:p>
          <w:p w14:paraId="05C935A1" w14:textId="0CABC6FB" w:rsidR="008D5440" w:rsidRDefault="00CC2167">
            <w:r>
              <w:t xml:space="preserve">-Created Switch statement at the end of the game loop/ before asking if the user wants to play another game or not, to </w:t>
            </w:r>
            <w:r w:rsidR="008D5440">
              <w:t>give them some menu selection option to chose from - &gt; more user interaction</w:t>
            </w:r>
          </w:p>
          <w:p w14:paraId="34FD3B5D" w14:textId="317F6FFE" w:rsidR="008D5440" w:rsidRDefault="008D5440">
            <w:r>
              <w:t>-Error: switch statement not working: giving me invalid input error</w:t>
            </w:r>
          </w:p>
          <w:p w14:paraId="00F81EEC" w14:textId="669745B2" w:rsidR="008D5440" w:rsidRDefault="008D5440">
            <w:r>
              <w:t>not showing the desired output</w:t>
            </w:r>
          </w:p>
          <w:p w14:paraId="63B825E9" w14:textId="402D133B" w:rsidR="008D5440" w:rsidRDefault="008D5440">
            <w:r>
              <w:lastRenderedPageBreak/>
              <w:t>(not a lot of time given</w:t>
            </w:r>
            <w:r w:rsidR="001703BE">
              <w:t xml:space="preserve"> today</w:t>
            </w:r>
            <w:r>
              <w:t>)</w:t>
            </w:r>
          </w:p>
        </w:tc>
      </w:tr>
      <w:tr w:rsidR="00110BE0" w14:paraId="056AA342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04E5" w14:textId="28F46104" w:rsidR="00110BE0" w:rsidRDefault="00110BE0">
            <w:r>
              <w:lastRenderedPageBreak/>
              <w:t>6/15/2018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2397" w14:textId="77777777" w:rsidR="00110BE0" w:rsidRDefault="00DB18A1">
            <w:r>
              <w:t>*</w:t>
            </w:r>
            <w:r w:rsidR="00F94FDD">
              <w:t>Bingo used to work, now suddenly not working after adding other things/ didn’t touch the bingo part</w:t>
            </w:r>
          </w:p>
          <w:p w14:paraId="4749DAA3" w14:textId="77777777" w:rsidR="00F94FDD" w:rsidRDefault="00EF4146">
            <w:r>
              <w:t>Attempt: tried working without method; check if each index is zero for each possible cases -&gt; didn’t work</w:t>
            </w:r>
          </w:p>
          <w:p w14:paraId="79B08EFE" w14:textId="7711C18E" w:rsidR="00EF4146" w:rsidRDefault="00EF4146">
            <w:r>
              <w:t>Attempt: make the possibility loop stop when output is true, not true -&gt; didn’t work, output seems to be always false in the loop no matter what</w:t>
            </w:r>
            <w:r w:rsidR="00923B28">
              <w:t xml:space="preserve"> -&gt; try putting in if statement for every single possible cases </w:t>
            </w:r>
          </w:p>
        </w:tc>
      </w:tr>
      <w:tr w:rsidR="008D5440" w14:paraId="5D02F231" w14:textId="77777777" w:rsidTr="000205C9">
        <w:trPr>
          <w:trHeight w:val="1581"/>
        </w:trPr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D2ED" w14:textId="7C04674F" w:rsidR="008D5440" w:rsidRDefault="008D5440">
            <w:r>
              <w:t>6/18/2018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C6C99" w14:textId="77777777" w:rsidR="008D5440" w:rsidRDefault="008D5440">
            <w:r>
              <w:t>-made a new class, copy and pasted each step to find out the source of errors(almost every part had error)</w:t>
            </w:r>
          </w:p>
          <w:p w14:paraId="73757451" w14:textId="77777777" w:rsidR="008D5440" w:rsidRDefault="008D5440">
            <w:r>
              <w:t>-fixed bingo not working by adding if statement to each possible case</w:t>
            </w:r>
          </w:p>
          <w:p w14:paraId="04FF17B6" w14:textId="77777777" w:rsidR="008D5440" w:rsidRDefault="008D5440">
            <w:r>
              <w:t xml:space="preserve">-fixed switch </w:t>
            </w:r>
            <w:r w:rsidR="00D47F1F">
              <w:t>statement by making it take in integers instead of chars</w:t>
            </w:r>
          </w:p>
          <w:p w14:paraId="071BD950" w14:textId="77777777" w:rsidR="00D47F1F" w:rsidRDefault="008F470B">
            <w:r>
              <w:t xml:space="preserve">-check if the </w:t>
            </w:r>
            <w:r w:rsidR="001D47F7">
              <w:t>provided random number(bingo number) has been called already. If it has, create a new random number so it doesn’t call an eliminated number(which would have turned to zero already)</w:t>
            </w:r>
          </w:p>
          <w:p w14:paraId="29B60083" w14:textId="77777777" w:rsidR="001D47F7" w:rsidRDefault="001D47F7"/>
          <w:p w14:paraId="62ED20D8" w14:textId="77777777" w:rsidR="001D47F7" w:rsidRDefault="001D47F7"/>
          <w:p w14:paraId="57C38F84" w14:textId="77777777" w:rsidR="001D47F7" w:rsidRDefault="001D47F7">
            <w:r>
              <w:t>-got rid of a lot of things that were pre-planned</w:t>
            </w:r>
          </w:p>
          <w:p w14:paraId="76B78A92" w14:textId="7901FFE3" w:rsidR="001D47F7" w:rsidRDefault="001D47F7">
            <w:r>
              <w:t>Such as having two users and two bingos to win the game (but not much work because it would be same thing over and over but twice as much: didn’t have enough time)</w:t>
            </w:r>
          </w:p>
          <w:p w14:paraId="5CC29E99" w14:textId="56C2C1B3" w:rsidR="00F90FEC" w:rsidRDefault="00F90FEC">
            <w:r>
              <w:t>-also, ask the user for bingo numbers instead of providing all 25 numbers due to overlapping problem(took up too much time trying to fix this problem)</w:t>
            </w:r>
          </w:p>
          <w:p w14:paraId="734EBCD7" w14:textId="77777777" w:rsidR="001D47F7" w:rsidRDefault="001D47F7" w:rsidP="001D47F7">
            <w:r>
              <w:t>-came up with a lot of unexpected errors: got all to work by the end</w:t>
            </w:r>
          </w:p>
          <w:p w14:paraId="1DF52224" w14:textId="77777777" w:rsidR="00774D53" w:rsidRDefault="00774D53" w:rsidP="001D47F7"/>
          <w:p w14:paraId="42F2897B" w14:textId="77777777" w:rsidR="00774D53" w:rsidRDefault="00774D53" w:rsidP="001D47F7">
            <w:r>
              <w:t>-program asks for user name</w:t>
            </w:r>
          </w:p>
          <w:p w14:paraId="446C618B" w14:textId="77777777" w:rsidR="00774D53" w:rsidRDefault="00774D53" w:rsidP="001D47F7">
            <w:r>
              <w:t>-asks for numbers to fill in the bingo</w:t>
            </w:r>
          </w:p>
          <w:p w14:paraId="7D842F89" w14:textId="546EC5A2" w:rsidR="00774D53" w:rsidRDefault="00774D53" w:rsidP="001D47F7">
            <w:r>
              <w:t xml:space="preserve">-declare a random bingo number </w:t>
            </w:r>
          </w:p>
          <w:p w14:paraId="222D5D00" w14:textId="355C0235" w:rsidR="00774D53" w:rsidRDefault="00F839D1" w:rsidP="001D47F7">
            <w:r>
              <w:t xml:space="preserve">     -if the number has been declared already, create new number</w:t>
            </w:r>
          </w:p>
          <w:p w14:paraId="1A6C821E" w14:textId="77777777" w:rsidR="00774D53" w:rsidRDefault="00774D53" w:rsidP="001D47F7">
            <w:r>
              <w:t>-check if the user’s bingo chart has the number</w:t>
            </w:r>
          </w:p>
          <w:p w14:paraId="0DB98076" w14:textId="77777777" w:rsidR="00774D53" w:rsidRDefault="00774D53" w:rsidP="001D47F7">
            <w:r>
              <w:t>-if it does the number is eliminated</w:t>
            </w:r>
          </w:p>
          <w:p w14:paraId="339DADDB" w14:textId="0CC0ECD8" w:rsidR="00774D53" w:rsidRDefault="00774D53" w:rsidP="001D47F7">
            <w:r>
              <w:t xml:space="preserve">-if all numbers in a row, col, or diagonal is eliminated, user gets </w:t>
            </w:r>
            <w:r w:rsidR="00F839D1">
              <w:t>bingo</w:t>
            </w:r>
          </w:p>
          <w:p w14:paraId="574E2131" w14:textId="77777777" w:rsidR="00774D53" w:rsidRDefault="00774D53" w:rsidP="001D47F7">
            <w:r>
              <w:t>-game provides with menu at the end</w:t>
            </w:r>
          </w:p>
          <w:p w14:paraId="79B983D1" w14:textId="714D9780" w:rsidR="00774D53" w:rsidRDefault="00774D53" w:rsidP="001D47F7">
            <w:r>
              <w:t>-when the user exit the menu, game asks if the user wants to play another game of bingo or not</w:t>
            </w:r>
          </w:p>
        </w:tc>
      </w:tr>
    </w:tbl>
    <w:p w14:paraId="7D75A495" w14:textId="77777777" w:rsidR="00DF1D32" w:rsidRDefault="00DF1D32" w:rsidP="000205C9">
      <w:pPr>
        <w:pStyle w:val="Body"/>
      </w:pPr>
    </w:p>
    <w:sectPr w:rsidR="00DF1D32">
      <w:head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r. Petti" w:date="2018-06-24T17:42:00Z" w:initials="Mr. Petti">
    <w:p w14:paraId="3880A431" w14:textId="042E7FF7" w:rsidR="004C1F57" w:rsidRDefault="004C1F57">
      <w:pPr>
        <w:pStyle w:val="CommentText"/>
      </w:pPr>
      <w:r>
        <w:rPr>
          <w:rStyle w:val="CommentReference"/>
        </w:rPr>
        <w:annotationRef/>
      </w:r>
      <w:r>
        <w:t>What is the purpose for the array?</w:t>
      </w:r>
    </w:p>
  </w:comment>
  <w:comment w:id="1" w:author="Mr. Petti" w:date="2018-06-24T17:42:00Z" w:initials="Mr. Petti">
    <w:p w14:paraId="06EFCD19" w14:textId="50A89E9F" w:rsidR="004C1F57" w:rsidRDefault="004C1F57">
      <w:pPr>
        <w:pStyle w:val="CommentText"/>
      </w:pPr>
      <w:r>
        <w:rPr>
          <w:rStyle w:val="CommentReference"/>
        </w:rPr>
        <w:annotationRef/>
      </w:r>
      <w:r>
        <w:t>More detail needed.</w:t>
      </w:r>
    </w:p>
  </w:comment>
  <w:comment w:id="2" w:author="Mr. Petti" w:date="2018-06-24T17:43:00Z" w:initials="Mr. Petti">
    <w:p w14:paraId="6FDA1326" w14:textId="34C62772" w:rsidR="004C1F57" w:rsidRDefault="004C1F57">
      <w:pPr>
        <w:pStyle w:val="CommentText"/>
      </w:pPr>
      <w:r>
        <w:rPr>
          <w:rStyle w:val="CommentReference"/>
        </w:rPr>
        <w:annotationRef/>
      </w:r>
      <w:r>
        <w:t>specify</w:t>
      </w:r>
    </w:p>
  </w:comment>
  <w:comment w:id="6" w:author="Mr. Petti" w:date="2018-06-24T17:57:00Z" w:initials="Mr. Petti">
    <w:p w14:paraId="289A705D" w14:textId="5F85F063" w:rsidR="004C1F57" w:rsidRDefault="004C1F57">
      <w:pPr>
        <w:pStyle w:val="CommentText"/>
      </w:pPr>
      <w:r>
        <w:rPr>
          <w:rStyle w:val="CommentReference"/>
        </w:rPr>
        <w:annotationRef/>
      </w:r>
      <w:r>
        <w:t>explain</w:t>
      </w:r>
    </w:p>
  </w:comment>
  <w:comment w:id="7" w:author="Mr. Petti" w:date="2018-06-24T17:58:00Z" w:initials="Mr. Petti">
    <w:p w14:paraId="5CDF0B5A" w14:textId="26FD42B8" w:rsidR="009D7B3E" w:rsidRDefault="009D7B3E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0A431" w15:done="0"/>
  <w15:commentEx w15:paraId="06EFCD19" w15:done="0"/>
  <w15:commentEx w15:paraId="6FDA1326" w15:done="0"/>
  <w15:commentEx w15:paraId="289A705D" w15:done="0"/>
  <w15:commentEx w15:paraId="5CDF0B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0A431" w16cid:durableId="1EDA5674"/>
  <w16cid:commentId w16cid:paraId="06EFCD19" w16cid:durableId="1EDA5690"/>
  <w16cid:commentId w16cid:paraId="6FDA1326" w16cid:durableId="1EDA56B1"/>
  <w16cid:commentId w16cid:paraId="289A705D" w16cid:durableId="1EDA59F0"/>
  <w16cid:commentId w16cid:paraId="5CDF0B5A" w16cid:durableId="1EDA5A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6E133" w14:textId="77777777" w:rsidR="00A422BC" w:rsidRDefault="00A422BC">
      <w:r>
        <w:separator/>
      </w:r>
    </w:p>
  </w:endnote>
  <w:endnote w:type="continuationSeparator" w:id="0">
    <w:p w14:paraId="6D606962" w14:textId="77777777" w:rsidR="00A422BC" w:rsidRDefault="00A4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034D5" w14:textId="77777777" w:rsidR="00A422BC" w:rsidRDefault="00A422BC">
      <w:r>
        <w:separator/>
      </w:r>
    </w:p>
  </w:footnote>
  <w:footnote w:type="continuationSeparator" w:id="0">
    <w:p w14:paraId="5E2DF63B" w14:textId="77777777" w:rsidR="00A422BC" w:rsidRDefault="00A4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6032E" w14:textId="6ED88D61" w:rsidR="00DF1D32" w:rsidRDefault="000205C9">
    <w:pPr>
      <w:pStyle w:val="HeaderFooter"/>
      <w:tabs>
        <w:tab w:val="clear" w:pos="9020"/>
        <w:tab w:val="center" w:pos="4680"/>
        <w:tab w:val="right" w:pos="9360"/>
      </w:tabs>
    </w:pPr>
    <w:r>
      <w:tab/>
    </w:r>
    <w:r w:rsidR="00B25628">
      <w:t>(</w:t>
    </w:r>
    <w:r w:rsidR="005519ED">
      <w:t>Bingo</w:t>
    </w:r>
    <w:r w:rsidR="00B25628">
      <w:t xml:space="preserve">) </w:t>
    </w:r>
    <w:r>
      <w:t>Log Sheet</w:t>
    </w:r>
  </w:p>
  <w:p w14:paraId="2F1E18BE" w14:textId="77777777" w:rsidR="00B25628" w:rsidRDefault="00B25628">
    <w:pPr>
      <w:pStyle w:val="HeaderFooter"/>
      <w:tabs>
        <w:tab w:val="clear" w:pos="9020"/>
        <w:tab w:val="center" w:pos="4680"/>
        <w:tab w:val="right" w:pos="9360"/>
      </w:tabs>
    </w:pPr>
  </w:p>
  <w:p w14:paraId="30A7EC41" w14:textId="5BAF89D8" w:rsidR="00B25628" w:rsidRDefault="00B25628">
    <w:pPr>
      <w:pStyle w:val="HeaderFooter"/>
      <w:tabs>
        <w:tab w:val="clear" w:pos="9020"/>
        <w:tab w:val="center" w:pos="4680"/>
        <w:tab w:val="right" w:pos="9360"/>
      </w:tabs>
    </w:pPr>
    <w:r>
      <w:t xml:space="preserve">Name: </w:t>
    </w:r>
    <w:proofErr w:type="spellStart"/>
    <w:r w:rsidR="005519ED">
      <w:t>Siana</w:t>
    </w:r>
    <w:proofErr w:type="spellEnd"/>
    <w:r w:rsidR="005519ED">
      <w:t xml:space="preserve">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17B"/>
    <w:multiLevelType w:val="hybridMultilevel"/>
    <w:tmpl w:val="26760600"/>
    <w:lvl w:ilvl="0" w:tplc="20141A9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D32"/>
    <w:rsid w:val="000205C9"/>
    <w:rsid w:val="00110BE0"/>
    <w:rsid w:val="00117147"/>
    <w:rsid w:val="0012050C"/>
    <w:rsid w:val="00121C51"/>
    <w:rsid w:val="00141662"/>
    <w:rsid w:val="001703BE"/>
    <w:rsid w:val="001D47F7"/>
    <w:rsid w:val="001E6C3F"/>
    <w:rsid w:val="00352A28"/>
    <w:rsid w:val="003852EC"/>
    <w:rsid w:val="004A3D1A"/>
    <w:rsid w:val="004C1F57"/>
    <w:rsid w:val="004E321E"/>
    <w:rsid w:val="00521B48"/>
    <w:rsid w:val="005519ED"/>
    <w:rsid w:val="00572954"/>
    <w:rsid w:val="005956A6"/>
    <w:rsid w:val="00696CE2"/>
    <w:rsid w:val="00774D53"/>
    <w:rsid w:val="00792CAE"/>
    <w:rsid w:val="007A48EF"/>
    <w:rsid w:val="007E39F0"/>
    <w:rsid w:val="00832A49"/>
    <w:rsid w:val="00853756"/>
    <w:rsid w:val="008671EE"/>
    <w:rsid w:val="008D5440"/>
    <w:rsid w:val="008F0CDB"/>
    <w:rsid w:val="008F470B"/>
    <w:rsid w:val="00923B28"/>
    <w:rsid w:val="00997F28"/>
    <w:rsid w:val="009D7B3E"/>
    <w:rsid w:val="00A04CE0"/>
    <w:rsid w:val="00A422BC"/>
    <w:rsid w:val="00A94273"/>
    <w:rsid w:val="00AD2638"/>
    <w:rsid w:val="00AF7BB2"/>
    <w:rsid w:val="00B00D42"/>
    <w:rsid w:val="00B25628"/>
    <w:rsid w:val="00BA72DA"/>
    <w:rsid w:val="00BB087A"/>
    <w:rsid w:val="00BF2C0F"/>
    <w:rsid w:val="00C358AE"/>
    <w:rsid w:val="00C950F0"/>
    <w:rsid w:val="00C96E83"/>
    <w:rsid w:val="00CC2167"/>
    <w:rsid w:val="00CD3656"/>
    <w:rsid w:val="00D43D81"/>
    <w:rsid w:val="00D47F1F"/>
    <w:rsid w:val="00DB18A1"/>
    <w:rsid w:val="00DB70E8"/>
    <w:rsid w:val="00DF1D32"/>
    <w:rsid w:val="00E1626C"/>
    <w:rsid w:val="00E348E9"/>
    <w:rsid w:val="00E8164E"/>
    <w:rsid w:val="00EF4146"/>
    <w:rsid w:val="00F333FA"/>
    <w:rsid w:val="00F839D1"/>
    <w:rsid w:val="00F90FEC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F125D"/>
  <w15:docId w15:val="{B37526F2-89D0-4F89-B117-EE846536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256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2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6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47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1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F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F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F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F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Petti</cp:lastModifiedBy>
  <cp:revision>30</cp:revision>
  <dcterms:created xsi:type="dcterms:W3CDTF">2014-12-14T03:50:00Z</dcterms:created>
  <dcterms:modified xsi:type="dcterms:W3CDTF">2018-06-24T21:59:00Z</dcterms:modified>
</cp:coreProperties>
</file>